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F39BA" w14:textId="77777777" w:rsidR="00C31609" w:rsidRPr="00C31609" w:rsidRDefault="00C31609" w:rsidP="00C31609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C31609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문제</w:t>
      </w:r>
      <w:r w:rsidRPr="00C31609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14:paraId="38766CC3" w14:textId="77777777" w:rsidR="00C31609" w:rsidRPr="00C31609" w:rsidRDefault="00C31609" w:rsidP="00C31609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당신에게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직사각형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흑백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여러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당신은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흑백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정확히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검은색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ㅁ</w:t>
      </w:r>
      <w:proofErr w:type="spell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(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미음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Consonant '</w:t>
      </w:r>
      <w:proofErr w:type="spellStart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ㅁ</w:t>
      </w:r>
      <w:proofErr w:type="spell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' in the Korean alphabet)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모양을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알고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싶습니다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 </w:t>
      </w:r>
      <w:proofErr w:type="spell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ㅁ</w:t>
      </w:r>
      <w:proofErr w:type="spell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모양이란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외부는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검은색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직사각형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형태이며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내부에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흰색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직사각형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구멍이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뚫린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모양을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말합니다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이때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proofErr w:type="spell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ㅁ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proofErr w:type="spell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각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변의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굵기와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길이는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얼마가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되든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상관없습니다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.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즉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proofErr w:type="spell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ㅁ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proofErr w:type="spell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직사각형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모양을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있다던가</w:t>
      </w:r>
      <w:proofErr w:type="spell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변의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굵기가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제각각이더라도</w:t>
      </w:r>
      <w:proofErr w:type="spell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온전한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ㅁ</w:t>
      </w:r>
      <w:proofErr w:type="spell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모양입니다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23746AA" w14:textId="77777777" w:rsidR="00C31609" w:rsidRPr="00C31609" w:rsidRDefault="00C31609" w:rsidP="00C31609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여러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grids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주어졌을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정확히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검은색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ㅁ</w:t>
      </w:r>
      <w:proofErr w:type="spell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모양을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참값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아니면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거짓값을</w:t>
      </w:r>
      <w:proofErr w:type="spell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D9EA8B9" w14:textId="77777777" w:rsidR="00C31609" w:rsidRPr="00C31609" w:rsidRDefault="00C31609" w:rsidP="00C31609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kern w:val="0"/>
          <w:sz w:val="24"/>
          <w:szCs w:val="24"/>
        </w:rPr>
        <w:pict w14:anchorId="36AAD065">
          <v:rect id="_x0000_i1025" style="width:0;height:0" o:hralign="center" o:hrstd="t" o:hr="t" fillcolor="#a0a0a0" stroked="f"/>
        </w:pict>
      </w:r>
    </w:p>
    <w:p w14:paraId="1ABB8731" w14:textId="77777777" w:rsidR="00C31609" w:rsidRPr="00C31609" w:rsidRDefault="00C31609" w:rsidP="00C316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C3160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제한사항</w:t>
      </w:r>
    </w:p>
    <w:p w14:paraId="273E2F4E" w14:textId="77777777" w:rsidR="00C31609" w:rsidRPr="00C31609" w:rsidRDefault="00C31609" w:rsidP="00C31609">
      <w:pPr>
        <w:widowControl/>
        <w:numPr>
          <w:ilvl w:val="0"/>
          <w:numId w:val="1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 ≤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grids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행의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≤ 10</w:t>
      </w:r>
    </w:p>
    <w:p w14:paraId="17A98846" w14:textId="77777777" w:rsidR="00C31609" w:rsidRPr="00C31609" w:rsidRDefault="00C31609" w:rsidP="00C31609">
      <w:pPr>
        <w:widowControl/>
        <w:numPr>
          <w:ilvl w:val="1"/>
          <w:numId w:val="1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 ≤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grids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열의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≤ 500</w:t>
      </w:r>
    </w:p>
    <w:p w14:paraId="5DDD9D1A" w14:textId="77777777" w:rsidR="00C31609" w:rsidRPr="00C31609" w:rsidRDefault="00C31609" w:rsidP="00C31609">
      <w:pPr>
        <w:widowControl/>
        <w:numPr>
          <w:ilvl w:val="1"/>
          <w:numId w:val="1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 ≤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grids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≤ 500</w:t>
      </w:r>
    </w:p>
    <w:p w14:paraId="19E0C6B7" w14:textId="77777777" w:rsidR="00C31609" w:rsidRPr="00C31609" w:rsidRDefault="00C31609" w:rsidP="00C31609">
      <w:pPr>
        <w:widowControl/>
        <w:numPr>
          <w:ilvl w:val="1"/>
          <w:numId w:val="1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grids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'.'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'X'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로만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이루어져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F340CE8" w14:textId="77777777" w:rsidR="00C31609" w:rsidRPr="00C31609" w:rsidRDefault="00C31609" w:rsidP="00C31609">
      <w:pPr>
        <w:widowControl/>
        <w:numPr>
          <w:ilvl w:val="1"/>
          <w:numId w:val="1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grids[</w:t>
      </w:r>
      <w:proofErr w:type="spell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i</w:t>
      </w:r>
      <w:proofErr w:type="spellEnd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][j][k]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i+1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j+1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가로줄의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k+1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세로줄의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색상을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의미합니다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 'X'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해당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검은색임을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'.'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해당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흰색임을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의미합니다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AE0037C" w14:textId="77777777" w:rsidR="00C31609" w:rsidRPr="00C31609" w:rsidRDefault="00C31609" w:rsidP="00C3160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EF298C5" w14:textId="77777777" w:rsidR="00C31609" w:rsidRPr="00C31609" w:rsidRDefault="00C31609" w:rsidP="00C31609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kern w:val="0"/>
          <w:sz w:val="24"/>
          <w:szCs w:val="24"/>
        </w:rPr>
        <w:pict w14:anchorId="52098509">
          <v:rect id="_x0000_i1026" style="width:0;height:0" o:hralign="center" o:hrstd="t" o:hr="t" fillcolor="#a0a0a0" stroked="f"/>
        </w:pict>
      </w:r>
    </w:p>
    <w:p w14:paraId="2BDB86A0" w14:textId="77777777" w:rsidR="00C31609" w:rsidRPr="00C31609" w:rsidRDefault="00C31609" w:rsidP="00C316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C3160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C3160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C3160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44"/>
        <w:gridCol w:w="3820"/>
      </w:tblGrid>
      <w:tr w:rsidR="00C31609" w:rsidRPr="00C31609" w14:paraId="07B24337" w14:textId="77777777" w:rsidTr="00C31609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FC85F6D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grids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5018E05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C31609" w:rsidRPr="00C31609" w14:paraId="36292ECE" w14:textId="77777777" w:rsidTr="00C3160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CC94FF3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[[".....",".XXX.",".X.X.",".XXX.","....."],["XXXXX","XXXXX","XXX.X","XXX.X","XXXXX"],["XXXXX","X...X","X.X.X","X...X","XXXXX"],["....X",".....","XXX..","X.X..","XXX.."],[".......","XXX.XXX","X.X.X.X","XXX.XXX","......."],["XXXXX","XX.XX","X...X","XX.XX","XXXXX"]]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20CF53F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</w:t>
            </w:r>
            <w:proofErr w:type="spellStart"/>
            <w:proofErr w:type="gramStart"/>
            <w:r w:rsidRPr="00C31609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true,true</w:t>
            </w:r>
            <w:proofErr w:type="gramEnd"/>
            <w:r w:rsidRPr="00C31609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,false,false,false,false</w:t>
            </w:r>
            <w:proofErr w:type="spellEnd"/>
            <w:r w:rsidRPr="00C31609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]</w:t>
            </w:r>
          </w:p>
        </w:tc>
      </w:tr>
    </w:tbl>
    <w:p w14:paraId="64F56229" w14:textId="77777777" w:rsidR="00C31609" w:rsidRPr="00C31609" w:rsidRDefault="00C31609" w:rsidP="00C31609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kern w:val="0"/>
          <w:sz w:val="24"/>
          <w:szCs w:val="24"/>
        </w:rPr>
        <w:pict w14:anchorId="52419C03">
          <v:rect id="_x0000_i1027" style="width:0;height:0" o:hralign="center" o:hrstd="t" o:hr="t" fillcolor="#a0a0a0" stroked="f"/>
        </w:pict>
      </w:r>
    </w:p>
    <w:p w14:paraId="34C3AA1E" w14:textId="77777777" w:rsidR="00C31609" w:rsidRPr="00C31609" w:rsidRDefault="00C31609" w:rsidP="00C316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C3160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C3160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C3160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  <w:r w:rsidRPr="00C3160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C3160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14:paraId="516217F7" w14:textId="77777777" w:rsidR="00C31609" w:rsidRPr="00C31609" w:rsidRDefault="00C31609" w:rsidP="00C316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#1</w:t>
      </w:r>
    </w:p>
    <w:p w14:paraId="3B3E3B1E" w14:textId="77777777" w:rsidR="00C31609" w:rsidRPr="00C31609" w:rsidRDefault="00C31609" w:rsidP="00C3160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예시에는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6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D6EC650" w14:textId="77777777" w:rsidR="00C31609" w:rsidRPr="00C31609" w:rsidRDefault="00C31609" w:rsidP="00C316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 wp14:anchorId="3A0AEE97" wp14:editId="506FE5FB">
            <wp:extent cx="5731510" cy="6071870"/>
            <wp:effectExtent l="0" t="0" r="2540" b="5080"/>
            <wp:docPr id="1" name="그림 1" descr="텍스트, 낱말맞추기게임, 구급 상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낱말맞추기게임, 구급 상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7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AD1C9" w14:textId="77777777" w:rsidR="00C31609" w:rsidRPr="00C31609" w:rsidRDefault="00C31609" w:rsidP="00C31609">
      <w:pPr>
        <w:widowControl/>
        <w:numPr>
          <w:ilvl w:val="0"/>
          <w:numId w:val="3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온전한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ㅁ</w:t>
      </w:r>
      <w:proofErr w:type="spell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모양을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30F0D5A" w14:textId="77777777" w:rsidR="00C31609" w:rsidRPr="00C31609" w:rsidRDefault="00C31609" w:rsidP="00C31609">
      <w:pPr>
        <w:widowControl/>
        <w:numPr>
          <w:ilvl w:val="0"/>
          <w:numId w:val="3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2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온전한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ㅁ</w:t>
      </w:r>
      <w:proofErr w:type="spell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모양을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다만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변의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굵기가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조금씩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뿐입니다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37FD696" w14:textId="77777777" w:rsidR="00C31609" w:rsidRPr="00C31609" w:rsidRDefault="00C31609" w:rsidP="00C31609">
      <w:pPr>
        <w:widowControl/>
        <w:numPr>
          <w:ilvl w:val="0"/>
          <w:numId w:val="3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3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온전한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ㅁ</w:t>
      </w:r>
      <w:proofErr w:type="spell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모양을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 </w:t>
      </w:r>
      <w:proofErr w:type="spell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ㅁ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proofErr w:type="spell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공백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안에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검은색으로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칠해진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있기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때문입니다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A582EBC" w14:textId="77777777" w:rsidR="00C31609" w:rsidRPr="00C31609" w:rsidRDefault="00C31609" w:rsidP="00C31609">
      <w:pPr>
        <w:widowControl/>
        <w:numPr>
          <w:ilvl w:val="0"/>
          <w:numId w:val="3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4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온전한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ㅁ</w:t>
      </w:r>
      <w:proofErr w:type="spell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모양을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 </w:t>
      </w:r>
      <w:proofErr w:type="spell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ㅁ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proofErr w:type="spell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외부에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검은색으로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칠해진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있기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때문입니다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4059E9C" w14:textId="77777777" w:rsidR="00C31609" w:rsidRPr="00C31609" w:rsidRDefault="00C31609" w:rsidP="00C31609">
      <w:pPr>
        <w:widowControl/>
        <w:numPr>
          <w:ilvl w:val="0"/>
          <w:numId w:val="3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5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하나의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온전한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ㅁ</w:t>
      </w:r>
      <w:proofErr w:type="spell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모양을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 </w:t>
      </w:r>
      <w:proofErr w:type="spell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ㅁ</w:t>
      </w:r>
      <w:proofErr w:type="spell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모양을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2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있기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때문입니다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6A2CF58" w14:textId="77777777" w:rsidR="00C31609" w:rsidRPr="00C31609" w:rsidRDefault="00C31609" w:rsidP="00C31609">
      <w:pPr>
        <w:widowControl/>
        <w:numPr>
          <w:ilvl w:val="0"/>
          <w:numId w:val="3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6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온전한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ㅁ</w:t>
      </w:r>
      <w:proofErr w:type="spell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모양을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공백이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직사각형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아니기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때문입니다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EF9226E" w14:textId="62825774" w:rsidR="00C31609" w:rsidRDefault="00C31609">
      <w:pPr>
        <w:widowControl/>
        <w:wordWrap/>
        <w:autoSpaceDE/>
        <w:autoSpaceDN/>
      </w:pPr>
      <w:r>
        <w:br w:type="page"/>
      </w:r>
    </w:p>
    <w:p w14:paraId="665A7F4C" w14:textId="77777777" w:rsidR="00C31609" w:rsidRPr="00C31609" w:rsidRDefault="00C31609" w:rsidP="00C31609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C31609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lastRenderedPageBreak/>
        <w:t>문제</w:t>
      </w:r>
      <w:r w:rsidRPr="00C31609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14:paraId="38D26625" w14:textId="77777777" w:rsidR="00C31609" w:rsidRPr="00C31609" w:rsidRDefault="00C31609" w:rsidP="00C31609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처음으로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날짜부터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마지막으로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날짜까지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회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했다면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일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저축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성공했다고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판단합니다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첫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2021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4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월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12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일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오후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4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8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35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초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일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6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30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뒤인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2021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4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월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13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일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오후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10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38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35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초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마지막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일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4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12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뒤인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2021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4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월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15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일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오전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2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50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35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초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했다면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</w:t>
      </w:r>
    </w:p>
    <w:p w14:paraId="7AA5639E" w14:textId="77777777" w:rsidR="00C31609" w:rsidRPr="00C31609" w:rsidRDefault="00C31609" w:rsidP="00C31609">
      <w:pPr>
        <w:widowControl/>
        <w:numPr>
          <w:ilvl w:val="0"/>
          <w:numId w:val="4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4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14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일에는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않았기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때문에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일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저축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실패입니다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5EB9DDC" w14:textId="77777777" w:rsidR="00C31609" w:rsidRPr="00C31609" w:rsidRDefault="00C31609" w:rsidP="00C3160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첫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날짜는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12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일이고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마지막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날짜는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15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일이므로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기간은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일입니다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B13C555" w14:textId="77777777" w:rsidR="00C31609" w:rsidRPr="00C31609" w:rsidRDefault="00C31609" w:rsidP="00C3160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기간은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첫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날짜부터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마지막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날짜까지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포함하여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날짜를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저축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유무와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상관없이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번씩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기간입니다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0862180" w14:textId="77777777" w:rsidR="00C31609" w:rsidRPr="00C31609" w:rsidRDefault="00C31609" w:rsidP="00C31609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만약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첫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2021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4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월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12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일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오후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4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8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35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초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일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6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30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뒤인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2021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4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월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13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일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오후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10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38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35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초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마지막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0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일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12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뒤인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2021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4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월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13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일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오후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50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35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초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했다면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</w:t>
      </w:r>
    </w:p>
    <w:p w14:paraId="24BFFA40" w14:textId="77777777" w:rsidR="00C31609" w:rsidRPr="00C31609" w:rsidRDefault="00C31609" w:rsidP="00C31609">
      <w:pPr>
        <w:widowControl/>
        <w:numPr>
          <w:ilvl w:val="0"/>
          <w:numId w:val="5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4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12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월부터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13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일까지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회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했기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때문에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일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저축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성공입니다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3F03F6A" w14:textId="77777777" w:rsidR="00C31609" w:rsidRPr="00C31609" w:rsidRDefault="00C31609" w:rsidP="00C3160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첫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날짜는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12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일이고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마지막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날짜는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13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일이므로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기간은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일입니다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2BDC15D" w14:textId="77777777" w:rsidR="00C31609" w:rsidRPr="00C31609" w:rsidRDefault="00C31609" w:rsidP="00C31609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첫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시작한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시각인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s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저축까지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걸린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기간을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times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이때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일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저축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성공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여부와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담아서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4AFF05E" w14:textId="77777777" w:rsidR="00C31609" w:rsidRPr="00C31609" w:rsidRDefault="00C31609" w:rsidP="00C31609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kern w:val="0"/>
          <w:sz w:val="24"/>
          <w:szCs w:val="24"/>
        </w:rPr>
        <w:pict w14:anchorId="21D76704">
          <v:rect id="_x0000_i1033" style="width:0;height:0" o:hralign="center" o:hrstd="t" o:hr="t" fillcolor="#a0a0a0" stroked="f"/>
        </w:pict>
      </w:r>
    </w:p>
    <w:p w14:paraId="0CA508FD" w14:textId="77777777" w:rsidR="00C31609" w:rsidRPr="00C31609" w:rsidRDefault="00C31609" w:rsidP="00C316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C3160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제한사항</w:t>
      </w:r>
    </w:p>
    <w:p w14:paraId="32568649" w14:textId="77777777" w:rsidR="00C31609" w:rsidRPr="00C31609" w:rsidRDefault="00C31609" w:rsidP="00C31609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문제를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간단하게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하기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위해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,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윤년은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없으며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모든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달은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30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일이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마지막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날이라고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가정합니다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.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따라서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, 1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년은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360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일입니다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.</w:t>
      </w:r>
    </w:p>
    <w:p w14:paraId="3C6A7716" w14:textId="77777777" w:rsidR="00C31609" w:rsidRPr="00C31609" w:rsidRDefault="00C31609" w:rsidP="00C31609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return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값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형식</w:t>
      </w:r>
    </w:p>
    <w:p w14:paraId="5B67554A" w14:textId="77777777" w:rsidR="00C31609" w:rsidRPr="00C31609" w:rsidRDefault="00C31609" w:rsidP="00C31609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정수형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63FF0F8" w14:textId="77777777" w:rsidR="00C31609" w:rsidRPr="00C31609" w:rsidRDefault="00C31609" w:rsidP="00C31609">
      <w:pPr>
        <w:widowControl/>
        <w:numPr>
          <w:ilvl w:val="1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[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일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저축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성공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여부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]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E0C21F2" w14:textId="77777777" w:rsidR="00C31609" w:rsidRPr="00C31609" w:rsidRDefault="00C31609" w:rsidP="00C31609">
      <w:pPr>
        <w:widowControl/>
        <w:numPr>
          <w:ilvl w:val="1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첫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일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저축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성공했다면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성공하지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못했다면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담습니다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27F4889" w14:textId="77777777" w:rsidR="00C31609" w:rsidRPr="00C31609" w:rsidRDefault="00C31609" w:rsidP="00C31609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담습니다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80E80EA" w14:textId="77777777" w:rsidR="00C31609" w:rsidRPr="00C31609" w:rsidRDefault="00C31609" w:rsidP="00C31609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s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YYYY:MM:</w:t>
      </w:r>
      <w:proofErr w:type="gram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DD:HH</w:t>
      </w:r>
      <w:proofErr w:type="gramEnd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:mm:SS</w:t>
      </w:r>
      <w:proofErr w:type="spell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11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문자열입니다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F748659" w14:textId="77777777" w:rsidR="00C31609" w:rsidRPr="00C31609" w:rsidRDefault="00C31609" w:rsidP="00C31609">
      <w:pPr>
        <w:widowControl/>
        <w:numPr>
          <w:ilvl w:val="1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YYYY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년도를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뜻합니다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 1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년은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0001:MM:</w:t>
      </w:r>
      <w:proofErr w:type="gram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DD:HH</w:t>
      </w:r>
      <w:proofErr w:type="gramEnd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:mm:SS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452C90A" w14:textId="77777777" w:rsidR="00C31609" w:rsidRPr="00C31609" w:rsidRDefault="00C31609" w:rsidP="00C31609">
      <w:pPr>
        <w:widowControl/>
        <w:numPr>
          <w:ilvl w:val="2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 ≤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YYYY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≤ 9999</w:t>
      </w:r>
    </w:p>
    <w:p w14:paraId="26F77421" w14:textId="77777777" w:rsidR="00C31609" w:rsidRPr="00C31609" w:rsidRDefault="00C31609" w:rsidP="00C31609">
      <w:pPr>
        <w:widowControl/>
        <w:numPr>
          <w:ilvl w:val="1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MM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뜻합니다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 1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YYYY:01:</w:t>
      </w:r>
      <w:proofErr w:type="gram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DD:HH</w:t>
      </w:r>
      <w:proofErr w:type="gramEnd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:mm:SS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E2ED440" w14:textId="77777777" w:rsidR="00C31609" w:rsidRPr="00C31609" w:rsidRDefault="00C31609" w:rsidP="00C31609">
      <w:pPr>
        <w:widowControl/>
        <w:numPr>
          <w:ilvl w:val="2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 ≤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MM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≤ 12</w:t>
      </w:r>
    </w:p>
    <w:p w14:paraId="65919947" w14:textId="77777777" w:rsidR="00C31609" w:rsidRPr="00C31609" w:rsidRDefault="00C31609" w:rsidP="00C31609">
      <w:pPr>
        <w:widowControl/>
        <w:numPr>
          <w:ilvl w:val="1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DD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뜻합니다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 1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YYYY:MM:</w:t>
      </w:r>
      <w:proofErr w:type="gram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01:HH</w:t>
      </w:r>
      <w:proofErr w:type="gramEnd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:mm:SS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DB226B7" w14:textId="77777777" w:rsidR="00C31609" w:rsidRPr="00C31609" w:rsidRDefault="00C31609" w:rsidP="00C31609">
      <w:pPr>
        <w:widowControl/>
        <w:numPr>
          <w:ilvl w:val="2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 ≤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DD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≤ 30</w:t>
      </w:r>
    </w:p>
    <w:p w14:paraId="5683FFDD" w14:textId="77777777" w:rsidR="00C31609" w:rsidRPr="00C31609" w:rsidRDefault="00C31609" w:rsidP="00C31609">
      <w:pPr>
        <w:widowControl/>
        <w:numPr>
          <w:ilvl w:val="1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HH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뜻합니다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YYYY:MM:DD:01:</w:t>
      </w:r>
      <w:proofErr w:type="gram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mm:SS</w:t>
      </w:r>
      <w:proofErr w:type="gram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0FBA2C5" w14:textId="77777777" w:rsidR="00C31609" w:rsidRPr="00C31609" w:rsidRDefault="00C31609" w:rsidP="00C31609">
      <w:pPr>
        <w:widowControl/>
        <w:numPr>
          <w:ilvl w:val="2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0 ≤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HH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≤ 23</w:t>
      </w:r>
    </w:p>
    <w:p w14:paraId="70A01F1A" w14:textId="77777777" w:rsidR="00C31609" w:rsidRPr="00C31609" w:rsidRDefault="00C31609" w:rsidP="00C31609">
      <w:pPr>
        <w:widowControl/>
        <w:numPr>
          <w:ilvl w:val="1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mm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분을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뜻합니다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 1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분은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YYYY:MM:</w:t>
      </w:r>
      <w:proofErr w:type="gram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DD:HH</w:t>
      </w:r>
      <w:proofErr w:type="gramEnd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:01:SS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9D629D9" w14:textId="77777777" w:rsidR="00C31609" w:rsidRPr="00C31609" w:rsidRDefault="00C31609" w:rsidP="00C31609">
      <w:pPr>
        <w:widowControl/>
        <w:numPr>
          <w:ilvl w:val="2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0 ≤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mm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≤ 59</w:t>
      </w:r>
    </w:p>
    <w:p w14:paraId="381037FC" w14:textId="77777777" w:rsidR="00C31609" w:rsidRPr="00C31609" w:rsidRDefault="00C31609" w:rsidP="00C31609">
      <w:pPr>
        <w:widowControl/>
        <w:numPr>
          <w:ilvl w:val="1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SS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뜻합니다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 1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YYYY:MM:</w:t>
      </w:r>
      <w:proofErr w:type="gram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DD:HH</w:t>
      </w:r>
      <w:proofErr w:type="gramEnd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:mm:01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1408354" w14:textId="77777777" w:rsidR="00C31609" w:rsidRPr="00C31609" w:rsidRDefault="00C31609" w:rsidP="00C31609">
      <w:pPr>
        <w:widowControl/>
        <w:numPr>
          <w:ilvl w:val="2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0 ≤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SS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≤ 59</w:t>
      </w:r>
    </w:p>
    <w:p w14:paraId="02FB23FB" w14:textId="77777777" w:rsidR="00C31609" w:rsidRPr="00C31609" w:rsidRDefault="00C31609" w:rsidP="00C31609">
      <w:pPr>
        <w:widowControl/>
        <w:numPr>
          <w:ilvl w:val="1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1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0001:01:01:01:01:01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 2021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11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30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24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gram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2021:11:30:22:04:24</w:t>
      </w:r>
      <w:proofErr w:type="gram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7A00E53" w14:textId="77777777" w:rsidR="00C31609" w:rsidRPr="00C31609" w:rsidRDefault="00C31609" w:rsidP="00C31609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0 ≤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times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≤ 1,000</w:t>
      </w:r>
    </w:p>
    <w:p w14:paraId="5252848F" w14:textId="77777777" w:rsidR="00C31609" w:rsidRPr="00C31609" w:rsidRDefault="00C31609" w:rsidP="00C31609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times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proofErr w:type="gram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DD:HH</w:t>
      </w:r>
      <w:proofErr w:type="gramEnd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:mm:SS</w:t>
      </w:r>
      <w:proofErr w:type="spell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2B43CD6" w14:textId="77777777" w:rsidR="00C31609" w:rsidRPr="00C31609" w:rsidRDefault="00C31609" w:rsidP="00C31609">
      <w:pPr>
        <w:widowControl/>
        <w:numPr>
          <w:ilvl w:val="1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DD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뜻합니다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 1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gram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01:HH</w:t>
      </w:r>
      <w:proofErr w:type="gramEnd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:mm:SS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78EC43F" w14:textId="77777777" w:rsidR="00C31609" w:rsidRPr="00C31609" w:rsidRDefault="00C31609" w:rsidP="00C31609">
      <w:pPr>
        <w:widowControl/>
        <w:numPr>
          <w:ilvl w:val="2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0 ≤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DD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≤ 99</w:t>
      </w:r>
    </w:p>
    <w:p w14:paraId="5B0B6AF1" w14:textId="77777777" w:rsidR="00C31609" w:rsidRPr="00C31609" w:rsidRDefault="00C31609" w:rsidP="00C31609">
      <w:pPr>
        <w:widowControl/>
        <w:numPr>
          <w:ilvl w:val="1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HH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뜻합니다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 1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시간은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DD:01:</w:t>
      </w:r>
      <w:proofErr w:type="gram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mm:SS</w:t>
      </w:r>
      <w:proofErr w:type="gram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0129962" w14:textId="77777777" w:rsidR="00C31609" w:rsidRPr="00C31609" w:rsidRDefault="00C31609" w:rsidP="00C31609">
      <w:pPr>
        <w:widowControl/>
        <w:numPr>
          <w:ilvl w:val="2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0 ≤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HH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≤ 23</w:t>
      </w:r>
    </w:p>
    <w:p w14:paraId="44932BC7" w14:textId="77777777" w:rsidR="00C31609" w:rsidRPr="00C31609" w:rsidRDefault="00C31609" w:rsidP="00C31609">
      <w:pPr>
        <w:widowControl/>
        <w:numPr>
          <w:ilvl w:val="1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mm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분을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뜻합니다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 1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분은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gram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DD:HH</w:t>
      </w:r>
      <w:proofErr w:type="gramEnd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:01:SS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D034FB3" w14:textId="77777777" w:rsidR="00C31609" w:rsidRPr="00C31609" w:rsidRDefault="00C31609" w:rsidP="00C31609">
      <w:pPr>
        <w:widowControl/>
        <w:numPr>
          <w:ilvl w:val="2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0 ≤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mm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≤ 59</w:t>
      </w:r>
    </w:p>
    <w:p w14:paraId="63158122" w14:textId="77777777" w:rsidR="00C31609" w:rsidRPr="00C31609" w:rsidRDefault="00C31609" w:rsidP="00C31609">
      <w:pPr>
        <w:widowControl/>
        <w:numPr>
          <w:ilvl w:val="1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SS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뜻합니다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 1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gram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DD:HH</w:t>
      </w:r>
      <w:proofErr w:type="gramEnd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:mm:01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B07DFE6" w14:textId="77777777" w:rsidR="00C31609" w:rsidRPr="00C31609" w:rsidRDefault="00C31609" w:rsidP="00C31609">
      <w:pPr>
        <w:widowControl/>
        <w:numPr>
          <w:ilvl w:val="2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0 ≤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SS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≤ 59</w:t>
      </w:r>
    </w:p>
    <w:p w14:paraId="08255FA3" w14:textId="77777777" w:rsidR="00C31609" w:rsidRPr="00C31609" w:rsidRDefault="00C31609" w:rsidP="00C31609">
      <w:pPr>
        <w:widowControl/>
        <w:numPr>
          <w:ilvl w:val="1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0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5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18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00:02:05:18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CD2A4F8" w14:textId="77777777" w:rsidR="00C31609" w:rsidRPr="00C31609" w:rsidRDefault="00C31609" w:rsidP="00C31609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마지막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시각이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9999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년을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초과하는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주어지지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80F6CC6" w14:textId="77777777" w:rsidR="00C31609" w:rsidRPr="00C31609" w:rsidRDefault="00C31609" w:rsidP="00C31609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kern w:val="0"/>
          <w:sz w:val="24"/>
          <w:szCs w:val="24"/>
        </w:rPr>
        <w:pict w14:anchorId="5F97CABC">
          <v:rect id="_x0000_i1034" style="width:0;height:0" o:hralign="center" o:hrstd="t" o:hr="t" fillcolor="#a0a0a0" stroked="f"/>
        </w:pict>
      </w:r>
    </w:p>
    <w:p w14:paraId="62CCC7FC" w14:textId="77777777" w:rsidR="00C31609" w:rsidRPr="00C31609" w:rsidRDefault="00C31609" w:rsidP="00C316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C3160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C3160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C3160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5967"/>
        <w:gridCol w:w="934"/>
      </w:tblGrid>
      <w:tr w:rsidR="00C31609" w:rsidRPr="00C31609" w14:paraId="64BA9728" w14:textId="77777777" w:rsidTr="00C31609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5210981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F76767A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times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EABED47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C31609" w:rsidRPr="00C31609" w14:paraId="72EA5A89" w14:textId="77777777" w:rsidTr="00C3160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545B59E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</w:t>
            </w:r>
            <w:proofErr w:type="gramStart"/>
            <w:r w:rsidRPr="00C31609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2021:04:12:16:08:35</w:t>
            </w:r>
            <w:proofErr w:type="gramEnd"/>
            <w:r w:rsidRPr="00C31609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E55514E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["01:06:30:00", "01:04:12:00"]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A1CEE2E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[0, 4]</w:t>
            </w:r>
          </w:p>
        </w:tc>
      </w:tr>
      <w:tr w:rsidR="00C31609" w:rsidRPr="00C31609" w14:paraId="4B9EE2C8" w14:textId="77777777" w:rsidTr="00C3160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3A03554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lastRenderedPageBreak/>
              <w:t>"</w:t>
            </w:r>
            <w:proofErr w:type="gramStart"/>
            <w:r w:rsidRPr="00C31609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2021:04:12:16:08:35</w:t>
            </w:r>
            <w:proofErr w:type="gramEnd"/>
            <w:r w:rsidRPr="00C31609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42A9F39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["01:06:30:00", "00:01:12:00"]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22B2108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[1, 2]</w:t>
            </w:r>
          </w:p>
        </w:tc>
      </w:tr>
      <w:tr w:rsidR="00C31609" w:rsidRPr="00C31609" w14:paraId="2132A131" w14:textId="77777777" w:rsidTr="00C3160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96EF950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</w:t>
            </w:r>
            <w:proofErr w:type="gramStart"/>
            <w:r w:rsidRPr="00C31609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2021:04:12:16:10:42</w:t>
            </w:r>
            <w:proofErr w:type="gramEnd"/>
            <w:r w:rsidRPr="00C31609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15F36B3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["01:06:30:00"]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CC23330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[1, 2]</w:t>
            </w:r>
          </w:p>
        </w:tc>
      </w:tr>
      <w:tr w:rsidR="00C31609" w:rsidRPr="00C31609" w14:paraId="4EDFB62B" w14:textId="77777777" w:rsidTr="00C3160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E5E85BB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</w:t>
            </w:r>
            <w:proofErr w:type="gramStart"/>
            <w:r w:rsidRPr="00C31609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2021:04:12:16:08:35</w:t>
            </w:r>
            <w:proofErr w:type="gramEnd"/>
            <w:r w:rsidRPr="00C31609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B3D21DC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["01:06:30:00", "01:01:12:00", "00:00:09:25"]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348E756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[1, 4]</w:t>
            </w:r>
          </w:p>
        </w:tc>
      </w:tr>
    </w:tbl>
    <w:p w14:paraId="775C670F" w14:textId="77777777" w:rsidR="00C31609" w:rsidRPr="00C31609" w:rsidRDefault="00C31609" w:rsidP="00C31609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kern w:val="0"/>
          <w:sz w:val="24"/>
          <w:szCs w:val="24"/>
        </w:rPr>
        <w:pict w14:anchorId="5D4976AC">
          <v:rect id="_x0000_i1035" style="width:0;height:0" o:hralign="center" o:hrstd="t" o:hr="t" fillcolor="#a0a0a0" stroked="f"/>
        </w:pict>
      </w:r>
    </w:p>
    <w:p w14:paraId="2EEAA9AE" w14:textId="77777777" w:rsidR="00C31609" w:rsidRPr="00C31609" w:rsidRDefault="00C31609" w:rsidP="00C316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C3160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C3160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C3160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  <w:r w:rsidRPr="00C3160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C3160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14:paraId="7B7C3C2B" w14:textId="77777777" w:rsidR="00C31609" w:rsidRPr="00C31609" w:rsidRDefault="00C31609" w:rsidP="00C316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#1</w:t>
      </w:r>
    </w:p>
    <w:p w14:paraId="681D3428" w14:textId="77777777" w:rsidR="00C31609" w:rsidRPr="00C31609" w:rsidRDefault="00C31609" w:rsidP="00C316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첫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366CA28" w14:textId="77777777" w:rsidR="00C31609" w:rsidRPr="00C31609" w:rsidRDefault="00C31609" w:rsidP="00C31609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일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저축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실패했습니다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기간은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12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~ 4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15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일입니다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9664263" w14:textId="77777777" w:rsidR="00C31609" w:rsidRPr="00C31609" w:rsidRDefault="00C31609" w:rsidP="00C316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정답은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[0, 4]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30DB259" w14:textId="77777777" w:rsidR="00C31609" w:rsidRPr="00C31609" w:rsidRDefault="00C31609" w:rsidP="00C316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#2</w:t>
      </w:r>
    </w:p>
    <w:p w14:paraId="7F7FC6C3" w14:textId="77777777" w:rsidR="00C31609" w:rsidRPr="00C31609" w:rsidRDefault="00C31609" w:rsidP="00C316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3F91D26" w14:textId="77777777" w:rsidR="00C31609" w:rsidRPr="00C31609" w:rsidRDefault="00C31609" w:rsidP="00C31609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일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저축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성공했습니다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기간은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12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~ 4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13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일입니다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6E033D0" w14:textId="77777777" w:rsidR="00C31609" w:rsidRPr="00C31609" w:rsidRDefault="00C31609" w:rsidP="00C316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정답은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2]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23099D0" w14:textId="77777777" w:rsidR="00C31609" w:rsidRPr="00C31609" w:rsidRDefault="00C31609" w:rsidP="00C316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#3</w:t>
      </w:r>
    </w:p>
    <w:p w14:paraId="5D89A5F0" w14:textId="77777777" w:rsidR="00C31609" w:rsidRPr="00C31609" w:rsidRDefault="00C31609" w:rsidP="00C31609">
      <w:pPr>
        <w:widowControl/>
        <w:numPr>
          <w:ilvl w:val="0"/>
          <w:numId w:val="7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첫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2021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4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월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12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일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오후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4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10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42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초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4AFDF2D" w14:textId="77777777" w:rsidR="00C31609" w:rsidRPr="00C31609" w:rsidRDefault="00C31609" w:rsidP="00C31609">
      <w:pPr>
        <w:widowControl/>
        <w:numPr>
          <w:ilvl w:val="0"/>
          <w:numId w:val="7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일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6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30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뒤인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2021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4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월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13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일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오후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10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40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42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초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A1185E8" w14:textId="77777777" w:rsidR="00C31609" w:rsidRPr="00C31609" w:rsidRDefault="00C31609" w:rsidP="00C31609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4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12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13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했기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때문에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일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저축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성공했습니다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저축기간은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12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~ 4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13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일입니다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D4AF6D7" w14:textId="77777777" w:rsidR="00C31609" w:rsidRPr="00C31609" w:rsidRDefault="00C31609" w:rsidP="00C316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정답은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2]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FEC5C9C" w14:textId="77777777" w:rsidR="00C31609" w:rsidRPr="00C31609" w:rsidRDefault="00C31609" w:rsidP="00C316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#4</w:t>
      </w:r>
    </w:p>
    <w:p w14:paraId="29A9C9F4" w14:textId="77777777" w:rsidR="00C31609" w:rsidRPr="00C31609" w:rsidRDefault="00C31609" w:rsidP="00C31609">
      <w:pPr>
        <w:widowControl/>
        <w:numPr>
          <w:ilvl w:val="0"/>
          <w:numId w:val="8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첫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2021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4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월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12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일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오후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4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8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35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초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1B56416" w14:textId="77777777" w:rsidR="00C31609" w:rsidRPr="00C31609" w:rsidRDefault="00C31609" w:rsidP="00C31609">
      <w:pPr>
        <w:widowControl/>
        <w:numPr>
          <w:ilvl w:val="0"/>
          <w:numId w:val="8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일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6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30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뒤인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2021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4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월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13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일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오후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10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38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35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초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6CDA703" w14:textId="77777777" w:rsidR="00C31609" w:rsidRPr="00C31609" w:rsidRDefault="00C31609" w:rsidP="00C31609">
      <w:pPr>
        <w:widowControl/>
        <w:numPr>
          <w:ilvl w:val="0"/>
          <w:numId w:val="8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일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12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뒤인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2021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4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월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14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일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오후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50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35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초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A8D0438" w14:textId="77777777" w:rsidR="00C31609" w:rsidRPr="00C31609" w:rsidRDefault="00C31609" w:rsidP="00C31609">
      <w:pPr>
        <w:widowControl/>
        <w:numPr>
          <w:ilvl w:val="0"/>
          <w:numId w:val="8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0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일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0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9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25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초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뒤인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2021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4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월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15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일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오전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0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0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분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0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초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EE7A1EB" w14:textId="77777777" w:rsidR="00C31609" w:rsidRPr="00C31609" w:rsidRDefault="00C31609" w:rsidP="00C31609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4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12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일부터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15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일까지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했기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때문에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일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저축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성공했습니다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저축기간은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12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~ 4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15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일입니다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73BC2D0" w14:textId="77777777" w:rsidR="00C31609" w:rsidRPr="00C31609" w:rsidRDefault="00C31609" w:rsidP="00C316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정답은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4]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D61F5A0" w14:textId="0E2C00AD" w:rsidR="00C31609" w:rsidRDefault="00C31609">
      <w:pPr>
        <w:widowControl/>
        <w:wordWrap/>
        <w:autoSpaceDE/>
        <w:autoSpaceDN/>
      </w:pPr>
      <w:r>
        <w:br w:type="page"/>
      </w:r>
    </w:p>
    <w:p w14:paraId="54EE202D" w14:textId="77777777" w:rsidR="00C31609" w:rsidRPr="00C31609" w:rsidRDefault="00C31609" w:rsidP="00C31609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C31609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lastRenderedPageBreak/>
        <w:t>문제</w:t>
      </w:r>
      <w:r w:rsidRPr="00C31609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14:paraId="4E55491F" w14:textId="77777777" w:rsidR="00C31609" w:rsidRPr="00C31609" w:rsidRDefault="00C31609" w:rsidP="00C31609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코드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품질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향상을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코드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리뷰를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실시하고자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개발자는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자신과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수행하는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동료들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n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명에게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코드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리뷰를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받아야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단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코드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리뷰에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너무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많은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시간을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투자하면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업무에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지장이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있으므로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명의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개발자가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리뷰할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동료의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k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명으로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제한합니다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8E2FDE2" w14:textId="77777777" w:rsidR="00C31609" w:rsidRPr="00C31609" w:rsidRDefault="00C31609" w:rsidP="00C31609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C31609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프로젝트</w:t>
      </w:r>
      <w:r w:rsidRPr="00C31609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proofErr w:type="gramStart"/>
      <w:r w:rsidRPr="00C31609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1 :</w:t>
      </w:r>
      <w:proofErr w:type="gramEnd"/>
      <w:r w:rsidRPr="00C31609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D, B, E, X</w:t>
      </w:r>
    </w:p>
    <w:p w14:paraId="773295D9" w14:textId="77777777" w:rsidR="00C31609" w:rsidRPr="00C31609" w:rsidRDefault="00C31609" w:rsidP="00C31609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C31609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프로젝트</w:t>
      </w:r>
      <w:r w:rsidRPr="00C31609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proofErr w:type="gramStart"/>
      <w:r w:rsidRPr="00C31609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2 :</w:t>
      </w:r>
      <w:proofErr w:type="gramEnd"/>
      <w:r w:rsidRPr="00C31609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A, C, E</w:t>
      </w:r>
    </w:p>
    <w:p w14:paraId="6AABA25C" w14:textId="77777777" w:rsidR="00C31609" w:rsidRPr="00C31609" w:rsidRDefault="00C31609" w:rsidP="00C31609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C31609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프로젝트</w:t>
      </w:r>
      <w:r w:rsidRPr="00C31609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proofErr w:type="gramStart"/>
      <w:r w:rsidRPr="00C31609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3 :</w:t>
      </w:r>
      <w:proofErr w:type="gramEnd"/>
      <w:r w:rsidRPr="00C31609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C, D, X</w:t>
      </w:r>
    </w:p>
    <w:p w14:paraId="55809F6D" w14:textId="77777777" w:rsidR="00C31609" w:rsidRPr="00C31609" w:rsidRDefault="00C31609" w:rsidP="00C31609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C31609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프로젝트</w:t>
      </w:r>
      <w:r w:rsidRPr="00C31609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proofErr w:type="gramStart"/>
      <w:r w:rsidRPr="00C31609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4 :</w:t>
      </w:r>
      <w:proofErr w:type="gramEnd"/>
      <w:r w:rsidRPr="00C31609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A, B, G, X</w:t>
      </w:r>
    </w:p>
    <w:p w14:paraId="42710A0A" w14:textId="77777777" w:rsidR="00C31609" w:rsidRPr="00C31609" w:rsidRDefault="00C31609" w:rsidP="00C316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알파벳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대문자로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표현된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7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명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(A, B, C, D, E, G, X)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개발자가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수행하고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n = 2, k = 3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코드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리뷰어를</w:t>
      </w:r>
      <w:proofErr w:type="spell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지정해줄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4"/>
        <w:gridCol w:w="801"/>
        <w:gridCol w:w="824"/>
        <w:gridCol w:w="824"/>
        <w:gridCol w:w="800"/>
        <w:gridCol w:w="824"/>
        <w:gridCol w:w="800"/>
        <w:gridCol w:w="824"/>
      </w:tblGrid>
      <w:tr w:rsidR="00C31609" w:rsidRPr="00C31609" w14:paraId="7CB05E8B" w14:textId="77777777" w:rsidTr="00C31609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59AFBA0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개발자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5B3E25F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10027AA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DFE4D5E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FEAFA39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48E3174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E0BF354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B829C3C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X</w:t>
            </w:r>
          </w:p>
        </w:tc>
      </w:tr>
      <w:tr w:rsidR="00C31609" w:rsidRPr="00C31609" w14:paraId="0768883C" w14:textId="77777777" w:rsidTr="00C3160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527F5E8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spellStart"/>
            <w:r w:rsidRPr="00C31609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리뷰어</w:t>
            </w:r>
            <w:proofErr w:type="spellEnd"/>
            <w:r w:rsidRPr="00C31609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 xml:space="preserve"> </w:t>
            </w:r>
            <w:r w:rsidRPr="00C31609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지정</w:t>
            </w:r>
            <w:r w:rsidRPr="00C31609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 xml:space="preserve"> </w:t>
            </w:r>
            <w:r w:rsidRPr="00C31609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방법</w:t>
            </w:r>
            <w:r w:rsidRPr="00C31609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9117F0D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gramStart"/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B,C</w:t>
            </w:r>
            <w:proofErr w:type="gram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F43F148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gramStart"/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A,D</w:t>
            </w:r>
            <w:proofErr w:type="gram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C8C5603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gramStart"/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A,D</w:t>
            </w:r>
            <w:proofErr w:type="gram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ECC787F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gramStart"/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B,C</w:t>
            </w:r>
            <w:proofErr w:type="gram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5377DF3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gramStart"/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A,C</w:t>
            </w:r>
            <w:proofErr w:type="gram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CE796A4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gramStart"/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B,X</w:t>
            </w:r>
            <w:proofErr w:type="gram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B8AD05F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gramStart"/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D,E</w:t>
            </w:r>
            <w:proofErr w:type="gramEnd"/>
          </w:p>
        </w:tc>
      </w:tr>
      <w:tr w:rsidR="00C31609" w:rsidRPr="00C31609" w14:paraId="1333E796" w14:textId="77777777" w:rsidTr="00C3160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03F105B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spellStart"/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리뷰어</w:t>
            </w:r>
            <w:proofErr w:type="spellEnd"/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지정</w:t>
            </w:r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방법</w:t>
            </w:r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E63537E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gramStart"/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E,C</w:t>
            </w:r>
            <w:proofErr w:type="gram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386D9D8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gramStart"/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D,E</w:t>
            </w:r>
            <w:proofErr w:type="gram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76021D7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gramStart"/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E,A</w:t>
            </w:r>
            <w:proofErr w:type="gram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DFEFDEF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gramStart"/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X,B</w:t>
            </w:r>
            <w:proofErr w:type="gram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A60A8F1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gramStart"/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D,B</w:t>
            </w:r>
            <w:proofErr w:type="gram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93E0DB3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gramStart"/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A,B</w:t>
            </w:r>
            <w:proofErr w:type="gram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CA0784C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gramStart"/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C,D</w:t>
            </w:r>
            <w:proofErr w:type="gramEnd"/>
          </w:p>
        </w:tc>
      </w:tr>
      <w:tr w:rsidR="00C31609" w:rsidRPr="00C31609" w14:paraId="17351095" w14:textId="77777777" w:rsidTr="00C3160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9480F27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del w:id="0" w:author="Unknown">
              <w:r w:rsidRPr="00C31609">
                <w:rPr>
                  <w:rFonts w:ascii="Helvetica" w:eastAsia="굴림" w:hAnsi="Helvetica" w:cs="Helvetica"/>
                  <w:spacing w:val="-2"/>
                  <w:kern w:val="0"/>
                  <w:sz w:val="24"/>
                  <w:szCs w:val="24"/>
                </w:rPr>
                <w:delText>리뷰어</w:delText>
              </w:r>
              <w:r w:rsidRPr="00C31609">
                <w:rPr>
                  <w:rFonts w:ascii="Helvetica" w:eastAsia="굴림" w:hAnsi="Helvetica" w:cs="Helvetica"/>
                  <w:spacing w:val="-2"/>
                  <w:kern w:val="0"/>
                  <w:sz w:val="24"/>
                  <w:szCs w:val="24"/>
                </w:rPr>
                <w:delText xml:space="preserve"> </w:delText>
              </w:r>
              <w:r w:rsidRPr="00C31609">
                <w:rPr>
                  <w:rFonts w:ascii="Helvetica" w:eastAsia="굴림" w:hAnsi="Helvetica" w:cs="Helvetica"/>
                  <w:spacing w:val="-2"/>
                  <w:kern w:val="0"/>
                  <w:sz w:val="24"/>
                  <w:szCs w:val="24"/>
                </w:rPr>
                <w:delText>지정</w:delText>
              </w:r>
              <w:r w:rsidRPr="00C31609">
                <w:rPr>
                  <w:rFonts w:ascii="Helvetica" w:eastAsia="굴림" w:hAnsi="Helvetica" w:cs="Helvetica"/>
                  <w:spacing w:val="-2"/>
                  <w:kern w:val="0"/>
                  <w:sz w:val="24"/>
                  <w:szCs w:val="24"/>
                </w:rPr>
                <w:delText xml:space="preserve"> </w:delText>
              </w:r>
              <w:r w:rsidRPr="00C31609">
                <w:rPr>
                  <w:rFonts w:ascii="Helvetica" w:eastAsia="굴림" w:hAnsi="Helvetica" w:cs="Helvetica"/>
                  <w:spacing w:val="-2"/>
                  <w:kern w:val="0"/>
                  <w:sz w:val="24"/>
                  <w:szCs w:val="24"/>
                </w:rPr>
                <w:delText>방법</w:delText>
              </w:r>
              <w:r w:rsidRPr="00C31609">
                <w:rPr>
                  <w:rFonts w:ascii="Helvetica" w:eastAsia="굴림" w:hAnsi="Helvetica" w:cs="Helvetica"/>
                  <w:spacing w:val="-2"/>
                  <w:kern w:val="0"/>
                  <w:sz w:val="24"/>
                  <w:szCs w:val="24"/>
                </w:rPr>
                <w:delText xml:space="preserve"> 3</w:delText>
              </w:r>
            </w:del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C7A24B4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gramStart"/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B,C</w:t>
            </w:r>
            <w:proofErr w:type="gram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4DF0FEB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gramStart"/>
            <w:r w:rsidRPr="00C31609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A</w:t>
            </w:r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,D</w:t>
            </w:r>
            <w:proofErr w:type="gram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C726E09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gramStart"/>
            <w:r w:rsidRPr="00C31609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A</w:t>
            </w:r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,D</w:t>
            </w:r>
            <w:proofErr w:type="gram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CF40391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gramStart"/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B,C</w:t>
            </w:r>
            <w:proofErr w:type="gram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839C9A2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gramStart"/>
            <w:r w:rsidRPr="00C31609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A</w:t>
            </w:r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,C</w:t>
            </w:r>
            <w:proofErr w:type="gram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BF944B7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gramStart"/>
            <w:r w:rsidRPr="00C31609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A</w:t>
            </w:r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,X</w:t>
            </w:r>
            <w:proofErr w:type="gram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4CDD36E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gramStart"/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D,E</w:t>
            </w:r>
            <w:proofErr w:type="gramEnd"/>
          </w:p>
        </w:tc>
      </w:tr>
      <w:tr w:rsidR="00C31609" w:rsidRPr="00C31609" w14:paraId="2AFA9049" w14:textId="77777777" w:rsidTr="00C3160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9C9F413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del w:id="1" w:author="Unknown">
              <w:r w:rsidRPr="00C31609">
                <w:rPr>
                  <w:rFonts w:ascii="Helvetica" w:eastAsia="굴림" w:hAnsi="Helvetica" w:cs="Helvetica"/>
                  <w:spacing w:val="-2"/>
                  <w:kern w:val="0"/>
                  <w:sz w:val="24"/>
                  <w:szCs w:val="24"/>
                </w:rPr>
                <w:delText>리뷰어</w:delText>
              </w:r>
              <w:r w:rsidRPr="00C31609">
                <w:rPr>
                  <w:rFonts w:ascii="Helvetica" w:eastAsia="굴림" w:hAnsi="Helvetica" w:cs="Helvetica"/>
                  <w:spacing w:val="-2"/>
                  <w:kern w:val="0"/>
                  <w:sz w:val="24"/>
                  <w:szCs w:val="24"/>
                </w:rPr>
                <w:delText xml:space="preserve"> </w:delText>
              </w:r>
              <w:r w:rsidRPr="00C31609">
                <w:rPr>
                  <w:rFonts w:ascii="Helvetica" w:eastAsia="굴림" w:hAnsi="Helvetica" w:cs="Helvetica"/>
                  <w:spacing w:val="-2"/>
                  <w:kern w:val="0"/>
                  <w:sz w:val="24"/>
                  <w:szCs w:val="24"/>
                </w:rPr>
                <w:delText>지정</w:delText>
              </w:r>
              <w:r w:rsidRPr="00C31609">
                <w:rPr>
                  <w:rFonts w:ascii="Helvetica" w:eastAsia="굴림" w:hAnsi="Helvetica" w:cs="Helvetica"/>
                  <w:spacing w:val="-2"/>
                  <w:kern w:val="0"/>
                  <w:sz w:val="24"/>
                  <w:szCs w:val="24"/>
                </w:rPr>
                <w:delText xml:space="preserve"> </w:delText>
              </w:r>
              <w:r w:rsidRPr="00C31609">
                <w:rPr>
                  <w:rFonts w:ascii="Helvetica" w:eastAsia="굴림" w:hAnsi="Helvetica" w:cs="Helvetica"/>
                  <w:spacing w:val="-2"/>
                  <w:kern w:val="0"/>
                  <w:sz w:val="24"/>
                  <w:szCs w:val="24"/>
                </w:rPr>
                <w:delText>방법</w:delText>
              </w:r>
              <w:r w:rsidRPr="00C31609">
                <w:rPr>
                  <w:rFonts w:ascii="Helvetica" w:eastAsia="굴림" w:hAnsi="Helvetica" w:cs="Helvetica"/>
                  <w:spacing w:val="-2"/>
                  <w:kern w:val="0"/>
                  <w:sz w:val="24"/>
                  <w:szCs w:val="24"/>
                </w:rPr>
                <w:delText xml:space="preserve"> 4</w:delText>
              </w:r>
            </w:del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3A575D7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gramStart"/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B,C</w:t>
            </w:r>
            <w:proofErr w:type="gram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DA67306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gramStart"/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A,</w:t>
            </w:r>
            <w:r w:rsidRPr="00C31609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C</w:t>
            </w:r>
            <w:proofErr w:type="gram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59796AD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gramStart"/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A,D</w:t>
            </w:r>
            <w:proofErr w:type="gram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37C6175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gramStart"/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B,C</w:t>
            </w:r>
            <w:proofErr w:type="gram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5B3B405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gramStart"/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A,C</w:t>
            </w:r>
            <w:proofErr w:type="gram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A0E20F3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gramStart"/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B,X</w:t>
            </w:r>
            <w:proofErr w:type="gram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B12CACA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gramStart"/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D,E</w:t>
            </w:r>
            <w:proofErr w:type="gramEnd"/>
          </w:p>
        </w:tc>
      </w:tr>
      <w:tr w:rsidR="00C31609" w:rsidRPr="00C31609" w14:paraId="37EFD111" w14:textId="77777777" w:rsidTr="00C3160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97DFF62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del w:id="2" w:author="Unknown">
              <w:r w:rsidRPr="00C31609">
                <w:rPr>
                  <w:rFonts w:ascii="Helvetica" w:eastAsia="굴림" w:hAnsi="Helvetica" w:cs="Helvetica"/>
                  <w:spacing w:val="-2"/>
                  <w:kern w:val="0"/>
                  <w:sz w:val="24"/>
                  <w:szCs w:val="24"/>
                </w:rPr>
                <w:delText>리뷰어</w:delText>
              </w:r>
              <w:r w:rsidRPr="00C31609">
                <w:rPr>
                  <w:rFonts w:ascii="Helvetica" w:eastAsia="굴림" w:hAnsi="Helvetica" w:cs="Helvetica"/>
                  <w:spacing w:val="-2"/>
                  <w:kern w:val="0"/>
                  <w:sz w:val="24"/>
                  <w:szCs w:val="24"/>
                </w:rPr>
                <w:delText xml:space="preserve"> </w:delText>
              </w:r>
              <w:r w:rsidRPr="00C31609">
                <w:rPr>
                  <w:rFonts w:ascii="Helvetica" w:eastAsia="굴림" w:hAnsi="Helvetica" w:cs="Helvetica"/>
                  <w:spacing w:val="-2"/>
                  <w:kern w:val="0"/>
                  <w:sz w:val="24"/>
                  <w:szCs w:val="24"/>
                </w:rPr>
                <w:delText>지정</w:delText>
              </w:r>
              <w:r w:rsidRPr="00C31609">
                <w:rPr>
                  <w:rFonts w:ascii="Helvetica" w:eastAsia="굴림" w:hAnsi="Helvetica" w:cs="Helvetica"/>
                  <w:spacing w:val="-2"/>
                  <w:kern w:val="0"/>
                  <w:sz w:val="24"/>
                  <w:szCs w:val="24"/>
                </w:rPr>
                <w:delText xml:space="preserve"> </w:delText>
              </w:r>
              <w:r w:rsidRPr="00C31609">
                <w:rPr>
                  <w:rFonts w:ascii="Helvetica" w:eastAsia="굴림" w:hAnsi="Helvetica" w:cs="Helvetica"/>
                  <w:spacing w:val="-2"/>
                  <w:kern w:val="0"/>
                  <w:sz w:val="24"/>
                  <w:szCs w:val="24"/>
                </w:rPr>
                <w:delText>방법</w:delText>
              </w:r>
              <w:r w:rsidRPr="00C31609">
                <w:rPr>
                  <w:rFonts w:ascii="Helvetica" w:eastAsia="굴림" w:hAnsi="Helvetica" w:cs="Helvetica"/>
                  <w:spacing w:val="-2"/>
                  <w:kern w:val="0"/>
                  <w:sz w:val="24"/>
                  <w:szCs w:val="24"/>
                </w:rPr>
                <w:delText xml:space="preserve"> 5</w:delText>
              </w:r>
            </w:del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1BB3BA7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gramStart"/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E,C</w:t>
            </w:r>
            <w:proofErr w:type="gram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6EC4279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gramStart"/>
            <w:r w:rsidRPr="00C31609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D,D</w:t>
            </w:r>
            <w:proofErr w:type="gram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0BED667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gramStart"/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E,A</w:t>
            </w:r>
            <w:proofErr w:type="gram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433FAF8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gramStart"/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X,B</w:t>
            </w:r>
            <w:proofErr w:type="gram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92FD5DC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gramStart"/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D,B</w:t>
            </w:r>
            <w:proofErr w:type="gram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B2C23A0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gramStart"/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A,B</w:t>
            </w:r>
            <w:proofErr w:type="gram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75F8EA3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C</w:t>
            </w:r>
          </w:p>
        </w:tc>
      </w:tr>
    </w:tbl>
    <w:p w14:paraId="06344874" w14:textId="77777777" w:rsidR="00C31609" w:rsidRPr="00C31609" w:rsidRDefault="00C31609" w:rsidP="00C31609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취소선이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그어진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명의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코드를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리뷰하기로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지정되었으므로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잘못된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방법입니다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ECC445D" w14:textId="77777777" w:rsidR="00C31609" w:rsidRPr="00C31609" w:rsidRDefault="00C31609" w:rsidP="00C3160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k = 3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이므로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명이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리뷰할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동료의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명입니다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D675C6F" w14:textId="77777777" w:rsidR="00C31609" w:rsidRPr="00C31609" w:rsidRDefault="00C31609" w:rsidP="00C31609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취소선이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그어진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B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와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같은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프로젝트를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수행하고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있지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않는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C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코드를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리뷰하기로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지정되었습니다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잘못된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방법입니다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151CE17" w14:textId="77777777" w:rsidR="00C31609" w:rsidRPr="00C31609" w:rsidRDefault="00C31609" w:rsidP="00C31609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취소선이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그어진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5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X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리뷰어로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명이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아닌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명만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지정되었습니다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뿐만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아니라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B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리뷰어로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명이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지정되어야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하는데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D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지정되었습니다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잘못된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방법입니다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A5C11EF" w14:textId="77777777" w:rsidR="00C31609" w:rsidRPr="00C31609" w:rsidRDefault="00C31609" w:rsidP="00C3160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n = 2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이므로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개발자는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수행하고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명의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개발자들에게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코드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리뷰를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받아야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928E5E7" w14:textId="77777777" w:rsidR="00C31609" w:rsidRPr="00C31609" w:rsidRDefault="00C31609" w:rsidP="00C31609">
      <w:pPr>
        <w:widowControl/>
        <w:numPr>
          <w:ilvl w:val="0"/>
          <w:numId w:val="9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1, 2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올바른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방법입니다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중에서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알파벳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빠른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개발자부터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자신의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코드를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리뷰할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동료들을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차례대로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붙여서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만들었을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순으로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빠른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정답으로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간주합니다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즉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올바른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리뷰어</w:t>
      </w:r>
      <w:proofErr w:type="spellEnd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지정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방법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행에서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쉼표를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제외하고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알파벳만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차례대로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붙였을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순으로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빠른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것을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정답으로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간주합니다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1088DDB" w14:textId="77777777" w:rsidR="00C31609" w:rsidRPr="00C31609" w:rsidRDefault="00C31609" w:rsidP="00C3160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proofErr w:type="spellStart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리뷰어</w:t>
      </w:r>
      <w:proofErr w:type="spell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행에서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알파벳만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차례대로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붙여서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"BCADADBCACBXDE"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036FA93" w14:textId="77777777" w:rsidR="00C31609" w:rsidRPr="00C31609" w:rsidRDefault="00C31609" w:rsidP="00C3160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proofErr w:type="spellStart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리뷰어</w:t>
      </w:r>
      <w:proofErr w:type="spell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행에서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알파벳만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차례대로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붙여서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"ECDEEAXBDBABCD"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837C872" w14:textId="77777777" w:rsidR="00C31609" w:rsidRPr="00C31609" w:rsidRDefault="00C31609" w:rsidP="00C3160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"BCADADBCACBXDE" </w:t>
      </w:r>
      <w:proofErr w:type="gramStart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&lt; "</w:t>
      </w:r>
      <w:proofErr w:type="gram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ECDEEAXBDBABCD"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이므로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정답입니다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F119E99" w14:textId="77777777" w:rsidR="00C31609" w:rsidRPr="00C31609" w:rsidRDefault="00C31609" w:rsidP="00C31609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방법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1, 2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말고도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조건에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맞게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코드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리뷰어를</w:t>
      </w:r>
      <w:proofErr w:type="spell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지정하는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하지만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순으로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"BCADADBCACBXDE"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빠른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방법으로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리뷰어를</w:t>
      </w:r>
      <w:proofErr w:type="spell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할당하는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1FE1D9D" w14:textId="77777777" w:rsidR="00C31609" w:rsidRPr="00C31609" w:rsidRDefault="00C31609" w:rsidP="00C31609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개발자들이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진행하고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prj</w:t>
      </w:r>
      <w:proofErr w:type="spell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개발자들이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리뷰를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받아야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동료의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명의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개발자가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리뷰를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인원을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k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알파벳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빠른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개발자부터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자신의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코드를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리뷰할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동료를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차례대로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붙여서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만들었을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순으로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빠른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CC2D532" w14:textId="77777777" w:rsidR="00C31609" w:rsidRPr="00C31609" w:rsidRDefault="00C31609" w:rsidP="00C31609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kern w:val="0"/>
          <w:sz w:val="24"/>
          <w:szCs w:val="24"/>
        </w:rPr>
        <w:pict w14:anchorId="35F5A2F6">
          <v:rect id="_x0000_i1039" style="width:0;height:0" o:hralign="center" o:hrstd="t" o:hr="t" fillcolor="#a0a0a0" stroked="f"/>
        </w:pict>
      </w:r>
    </w:p>
    <w:p w14:paraId="4979ABBE" w14:textId="77777777" w:rsidR="00C31609" w:rsidRPr="00C31609" w:rsidRDefault="00C31609" w:rsidP="00C316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C3160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제한사항</w:t>
      </w:r>
    </w:p>
    <w:p w14:paraId="5BBE63ED" w14:textId="77777777" w:rsidR="00C31609" w:rsidRPr="00C31609" w:rsidRDefault="00C31609" w:rsidP="00C31609">
      <w:pPr>
        <w:widowControl/>
        <w:numPr>
          <w:ilvl w:val="0"/>
          <w:numId w:val="10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 ≤ </w:t>
      </w:r>
      <w:proofErr w:type="spell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prj</w:t>
      </w:r>
      <w:proofErr w:type="spell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 ≤ 30</w:t>
      </w:r>
    </w:p>
    <w:p w14:paraId="320C5503" w14:textId="77777777" w:rsidR="00C31609" w:rsidRPr="00C31609" w:rsidRDefault="00C31609" w:rsidP="00C31609">
      <w:pPr>
        <w:widowControl/>
        <w:numPr>
          <w:ilvl w:val="0"/>
          <w:numId w:val="10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 ≤ </w:t>
      </w:r>
      <w:proofErr w:type="spell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prj</w:t>
      </w:r>
      <w:proofErr w:type="spell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≤ 7</w:t>
      </w:r>
    </w:p>
    <w:p w14:paraId="1E262CBB" w14:textId="77777777" w:rsidR="00C31609" w:rsidRPr="00C31609" w:rsidRDefault="00C31609" w:rsidP="00C3160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즉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7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명의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개발자가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98ED734" w14:textId="77777777" w:rsidR="00C31609" w:rsidRPr="00C31609" w:rsidRDefault="00C31609" w:rsidP="00C31609">
      <w:pPr>
        <w:widowControl/>
        <w:numPr>
          <w:ilvl w:val="1"/>
          <w:numId w:val="10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proofErr w:type="spell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prj</w:t>
      </w:r>
      <w:proofErr w:type="spell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알파벳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대문자로만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이루어진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문자열입니다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7E2B47E" w14:textId="77777777" w:rsidR="00C31609" w:rsidRPr="00C31609" w:rsidRDefault="00C31609" w:rsidP="00C31609">
      <w:pPr>
        <w:widowControl/>
        <w:numPr>
          <w:ilvl w:val="1"/>
          <w:numId w:val="10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proofErr w:type="spell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prj</w:t>
      </w:r>
      <w:proofErr w:type="spell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알파벳을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포함하고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F330E02" w14:textId="77777777" w:rsidR="00C31609" w:rsidRPr="00C31609" w:rsidRDefault="00C31609" w:rsidP="00C31609">
      <w:pPr>
        <w:widowControl/>
        <w:numPr>
          <w:ilvl w:val="1"/>
          <w:numId w:val="10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"AABC"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"GHWGGH"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등은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prj</w:t>
      </w:r>
      <w:proofErr w:type="spell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4AD1A19" w14:textId="77777777" w:rsidR="00C31609" w:rsidRPr="00C31609" w:rsidRDefault="00C31609" w:rsidP="00C31609">
      <w:pPr>
        <w:widowControl/>
        <w:numPr>
          <w:ilvl w:val="0"/>
          <w:numId w:val="10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2 ≤ </w:t>
      </w:r>
      <w:proofErr w:type="spellStart"/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prj</w:t>
      </w:r>
      <w:proofErr w:type="spell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나타날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알파벳의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개수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≤ 7</w:t>
      </w:r>
    </w:p>
    <w:p w14:paraId="6FCF13D6" w14:textId="77777777" w:rsidR="00C31609" w:rsidRPr="00C31609" w:rsidRDefault="00C31609" w:rsidP="00C3160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즉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개발자는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최소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명에서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7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명입니다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638E203" w14:textId="77777777" w:rsidR="00C31609" w:rsidRPr="00C31609" w:rsidRDefault="00C31609" w:rsidP="00C31609">
      <w:pPr>
        <w:widowControl/>
        <w:numPr>
          <w:ilvl w:val="0"/>
          <w:numId w:val="10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 ≤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≤ 3</w:t>
      </w:r>
    </w:p>
    <w:p w14:paraId="7F43953B" w14:textId="77777777" w:rsidR="00C31609" w:rsidRPr="00C31609" w:rsidRDefault="00C31609" w:rsidP="00C31609">
      <w:pPr>
        <w:widowControl/>
        <w:numPr>
          <w:ilvl w:val="0"/>
          <w:numId w:val="10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 ≤ 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k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≤ 3</w:t>
      </w:r>
    </w:p>
    <w:p w14:paraId="5EC0FA48" w14:textId="77777777" w:rsidR="00C31609" w:rsidRPr="00C31609" w:rsidRDefault="00C31609" w:rsidP="00C3160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문제의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조건에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맞게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코드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리뷰어를</w:t>
      </w:r>
      <w:proofErr w:type="spellEnd"/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지정하는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방법이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있는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경우만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입력으로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주어집니다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.</w:t>
      </w:r>
    </w:p>
    <w:p w14:paraId="2C4E941E" w14:textId="77777777" w:rsidR="00C31609" w:rsidRPr="00C31609" w:rsidRDefault="00C31609" w:rsidP="00C31609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kern w:val="0"/>
          <w:sz w:val="24"/>
          <w:szCs w:val="24"/>
        </w:rPr>
        <w:pict w14:anchorId="2B7996E7">
          <v:rect id="_x0000_i1040" style="width:0;height:0" o:hralign="center" o:hrstd="t" o:hr="t" fillcolor="#a0a0a0" stroked="f"/>
        </w:pict>
      </w:r>
    </w:p>
    <w:p w14:paraId="5D951551" w14:textId="77777777" w:rsidR="00C31609" w:rsidRPr="00C31609" w:rsidRDefault="00C31609" w:rsidP="00C316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C3160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C3160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C3160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3"/>
        <w:gridCol w:w="293"/>
        <w:gridCol w:w="271"/>
        <w:gridCol w:w="3274"/>
      </w:tblGrid>
      <w:tr w:rsidR="00C31609" w:rsidRPr="00C31609" w14:paraId="076C7C3E" w14:textId="77777777" w:rsidTr="00C31609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B5FBD23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proofErr w:type="spellStart"/>
            <w:r w:rsidRPr="00C31609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prj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2E7B317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DCE6F37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38D8678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C31609" w:rsidRPr="00C31609" w14:paraId="4B700FBF" w14:textId="77777777" w:rsidTr="00C3160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7E71769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["DBEX", "ACE", "CDX", "ABGX"]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779FC86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DD9714E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9DC81E5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"BCADADBCACBXDE"</w:t>
            </w:r>
          </w:p>
        </w:tc>
      </w:tr>
      <w:tr w:rsidR="00C31609" w:rsidRPr="00C31609" w14:paraId="188E2FC7" w14:textId="77777777" w:rsidTr="00C3160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518FF42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</w:t>
            </w:r>
            <w:proofErr w:type="gramStart"/>
            <w:r w:rsidRPr="00C31609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"OR",</w:t>
            </w:r>
            <w:proofErr w:type="gramEnd"/>
            <w:r w:rsidRPr="00C31609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 xml:space="preserve"> "QO", "R", "OQ", "OR"]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B055DE5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7EFE8A5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9BCBC3D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"QOO"</w:t>
            </w:r>
          </w:p>
        </w:tc>
      </w:tr>
    </w:tbl>
    <w:p w14:paraId="21CBA0F0" w14:textId="77777777" w:rsidR="00C31609" w:rsidRPr="00C31609" w:rsidRDefault="00C31609" w:rsidP="00C31609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kern w:val="0"/>
          <w:sz w:val="24"/>
          <w:szCs w:val="24"/>
        </w:rPr>
        <w:pict w14:anchorId="729EE618">
          <v:rect id="_x0000_i1041" style="width:0;height:0" o:hralign="center" o:hrstd="t" o:hr="t" fillcolor="#a0a0a0" stroked="f"/>
        </w:pict>
      </w:r>
    </w:p>
    <w:p w14:paraId="1BE9E125" w14:textId="77777777" w:rsidR="00C31609" w:rsidRPr="00C31609" w:rsidRDefault="00C31609" w:rsidP="00C316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C3160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C3160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C3160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  <w:r w:rsidRPr="00C3160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C3160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14:paraId="766F06A1" w14:textId="77777777" w:rsidR="00C31609" w:rsidRPr="00C31609" w:rsidRDefault="00C31609" w:rsidP="00C316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#1</w:t>
      </w:r>
    </w:p>
    <w:p w14:paraId="1C5E458D" w14:textId="77777777" w:rsidR="00C31609" w:rsidRPr="00C31609" w:rsidRDefault="00C31609" w:rsidP="00C316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79EFDD3" w14:textId="77777777" w:rsidR="00C31609" w:rsidRPr="00C31609" w:rsidRDefault="00C31609" w:rsidP="00C316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lastRenderedPageBreak/>
        <w:t>입출력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C3160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#2</w:t>
      </w:r>
    </w:p>
    <w:p w14:paraId="597C6C0E" w14:textId="77777777" w:rsidR="00C31609" w:rsidRPr="00C31609" w:rsidRDefault="00C31609" w:rsidP="00C31609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개발자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명을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알파벳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순으로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오름차순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정렬하면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</w:t>
      </w:r>
      <w:r w:rsidRPr="00C3160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O, Q, R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]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O, Q, R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리뷰어를</w:t>
      </w:r>
      <w:proofErr w:type="spell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지정하는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표와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가지입니다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7"/>
        <w:gridCol w:w="748"/>
        <w:gridCol w:w="748"/>
        <w:gridCol w:w="748"/>
      </w:tblGrid>
      <w:tr w:rsidR="00C31609" w:rsidRPr="00C31609" w14:paraId="2F119876" w14:textId="77777777" w:rsidTr="00C31609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54A3E37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개발자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C417163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5A7BFA6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F703799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</w:t>
            </w:r>
          </w:p>
        </w:tc>
      </w:tr>
      <w:tr w:rsidR="00C31609" w:rsidRPr="00C31609" w14:paraId="2D49E762" w14:textId="77777777" w:rsidTr="00C3160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112C354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spellStart"/>
            <w:r w:rsidRPr="00C31609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리뷰어</w:t>
            </w:r>
            <w:proofErr w:type="spellEnd"/>
            <w:r w:rsidRPr="00C31609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 xml:space="preserve"> </w:t>
            </w:r>
            <w:r w:rsidRPr="00C31609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지정</w:t>
            </w:r>
            <w:r w:rsidRPr="00C31609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 xml:space="preserve"> </w:t>
            </w:r>
            <w:r w:rsidRPr="00C31609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방법</w:t>
            </w:r>
            <w:r w:rsidRPr="00C31609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7DC4CE6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97EF629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6B65E3B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O</w:t>
            </w:r>
          </w:p>
        </w:tc>
      </w:tr>
      <w:tr w:rsidR="00C31609" w:rsidRPr="00C31609" w14:paraId="6A45E528" w14:textId="77777777" w:rsidTr="00C3160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73E6E4D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spellStart"/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리뷰어</w:t>
            </w:r>
            <w:proofErr w:type="spellEnd"/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지정</w:t>
            </w:r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방법</w:t>
            </w:r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11A2F55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4967B8F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C0F192E" w14:textId="77777777" w:rsidR="00C31609" w:rsidRPr="00C31609" w:rsidRDefault="00C31609" w:rsidP="00C3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3160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O</w:t>
            </w:r>
          </w:p>
        </w:tc>
      </w:tr>
    </w:tbl>
    <w:p w14:paraId="16751BA8" w14:textId="77777777" w:rsidR="00C31609" w:rsidRPr="00C31609" w:rsidRDefault="00C31609" w:rsidP="00C316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"QOO" </w:t>
      </w:r>
      <w:proofErr w:type="gramStart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&lt; "</w:t>
      </w:r>
      <w:proofErr w:type="gramEnd"/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ROO"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이므로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"QOO"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정답입니다</w:t>
      </w:r>
      <w:r w:rsidRPr="00C3160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922A019" w14:textId="77777777" w:rsidR="00CC7528" w:rsidRPr="00C31609" w:rsidRDefault="00CC7528"/>
    <w:sectPr w:rsidR="00CC7528" w:rsidRPr="00C316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00FA4"/>
    <w:multiLevelType w:val="multilevel"/>
    <w:tmpl w:val="80E6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C5C50"/>
    <w:multiLevelType w:val="multilevel"/>
    <w:tmpl w:val="74A6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01BFE"/>
    <w:multiLevelType w:val="multilevel"/>
    <w:tmpl w:val="2F38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838F9"/>
    <w:multiLevelType w:val="multilevel"/>
    <w:tmpl w:val="E38A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71691"/>
    <w:multiLevelType w:val="multilevel"/>
    <w:tmpl w:val="D8AE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514D8"/>
    <w:multiLevelType w:val="multilevel"/>
    <w:tmpl w:val="AEC4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A3570"/>
    <w:multiLevelType w:val="multilevel"/>
    <w:tmpl w:val="B5C8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132E4D"/>
    <w:multiLevelType w:val="multilevel"/>
    <w:tmpl w:val="E932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4E687E"/>
    <w:multiLevelType w:val="multilevel"/>
    <w:tmpl w:val="D1AC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D021CD"/>
    <w:multiLevelType w:val="multilevel"/>
    <w:tmpl w:val="F4A8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09"/>
    <w:rsid w:val="00C31609"/>
    <w:rsid w:val="00CC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77A4A"/>
  <w15:chartTrackingRefBased/>
  <w15:docId w15:val="{F7125F24-CAF8-4C2D-A223-73562583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C3160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C3160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C31609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C31609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C316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31609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C31609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C316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C3160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8135">
          <w:marLeft w:val="0"/>
          <w:marRight w:val="0"/>
          <w:marTop w:val="0"/>
          <w:marBottom w:val="0"/>
          <w:divBdr>
            <w:top w:val="none" w:sz="0" w:space="0" w:color="172334"/>
            <w:left w:val="none" w:sz="0" w:space="0" w:color="172334"/>
            <w:bottom w:val="none" w:sz="0" w:space="0" w:color="172334"/>
            <w:right w:val="none" w:sz="0" w:space="0" w:color="172334"/>
          </w:divBdr>
          <w:divsChild>
            <w:div w:id="1283683198">
              <w:marLeft w:val="0"/>
              <w:marRight w:val="0"/>
              <w:marTop w:val="0"/>
              <w:marBottom w:val="0"/>
              <w:divBdr>
                <w:top w:val="none" w:sz="0" w:space="0" w:color="172334"/>
                <w:left w:val="none" w:sz="0" w:space="0" w:color="172334"/>
                <w:bottom w:val="none" w:sz="0" w:space="0" w:color="172334"/>
                <w:right w:val="none" w:sz="0" w:space="0" w:color="172334"/>
              </w:divBdr>
            </w:div>
          </w:divsChild>
        </w:div>
      </w:divsChild>
    </w:div>
    <w:div w:id="5833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9232">
          <w:marLeft w:val="0"/>
          <w:marRight w:val="0"/>
          <w:marTop w:val="0"/>
          <w:marBottom w:val="0"/>
          <w:divBdr>
            <w:top w:val="none" w:sz="0" w:space="0" w:color="172334"/>
            <w:left w:val="none" w:sz="0" w:space="0" w:color="172334"/>
            <w:bottom w:val="none" w:sz="0" w:space="0" w:color="172334"/>
            <w:right w:val="none" w:sz="0" w:space="0" w:color="172334"/>
          </w:divBdr>
          <w:divsChild>
            <w:div w:id="916939269">
              <w:marLeft w:val="0"/>
              <w:marRight w:val="0"/>
              <w:marTop w:val="0"/>
              <w:marBottom w:val="0"/>
              <w:divBdr>
                <w:top w:val="none" w:sz="0" w:space="0" w:color="172334"/>
                <w:left w:val="none" w:sz="0" w:space="0" w:color="172334"/>
                <w:bottom w:val="none" w:sz="0" w:space="0" w:color="172334"/>
                <w:right w:val="none" w:sz="0" w:space="0" w:color="172334"/>
              </w:divBdr>
            </w:div>
          </w:divsChild>
        </w:div>
      </w:divsChild>
    </w:div>
    <w:div w:id="18226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99780">
          <w:marLeft w:val="0"/>
          <w:marRight w:val="0"/>
          <w:marTop w:val="0"/>
          <w:marBottom w:val="0"/>
          <w:divBdr>
            <w:top w:val="none" w:sz="0" w:space="0" w:color="172334"/>
            <w:left w:val="none" w:sz="0" w:space="0" w:color="172334"/>
            <w:bottom w:val="none" w:sz="0" w:space="0" w:color="172334"/>
            <w:right w:val="none" w:sz="0" w:space="0" w:color="172334"/>
          </w:divBdr>
          <w:divsChild>
            <w:div w:id="692456353">
              <w:marLeft w:val="0"/>
              <w:marRight w:val="0"/>
              <w:marTop w:val="0"/>
              <w:marBottom w:val="0"/>
              <w:divBdr>
                <w:top w:val="none" w:sz="0" w:space="0" w:color="172334"/>
                <w:left w:val="none" w:sz="0" w:space="0" w:color="172334"/>
                <w:bottom w:val="none" w:sz="0" w:space="0" w:color="172334"/>
                <w:right w:val="none" w:sz="0" w:space="0" w:color="17233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977</Words>
  <Characters>5572</Characters>
  <Application>Microsoft Office Word</Application>
  <DocSecurity>0</DocSecurity>
  <Lines>46</Lines>
  <Paragraphs>13</Paragraphs>
  <ScaleCrop>false</ScaleCrop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woonghyun cho</dc:creator>
  <cp:keywords/>
  <dc:description/>
  <cp:lastModifiedBy>woonghyun cho</cp:lastModifiedBy>
  <cp:revision>1</cp:revision>
  <dcterms:created xsi:type="dcterms:W3CDTF">2022-03-24T12:59:00Z</dcterms:created>
  <dcterms:modified xsi:type="dcterms:W3CDTF">2022-03-24T12:59:00Z</dcterms:modified>
</cp:coreProperties>
</file>